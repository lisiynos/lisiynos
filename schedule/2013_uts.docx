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«04»   </w:t>
      </w:r>
      <w:r w:rsidR="007A0A3E">
        <w:rPr>
          <w:b/>
          <w:sz w:val="20"/>
          <w:szCs w:val="20"/>
        </w:rPr>
        <w:t>декабря</w:t>
      </w:r>
      <w:r>
        <w:rPr>
          <w:b/>
          <w:sz w:val="20"/>
          <w:szCs w:val="20"/>
        </w:rPr>
        <w:t xml:space="preserve">   201</w:t>
      </w:r>
      <w:r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FF2617" w:rsidP="004C4C78">
      <w:pPr>
        <w:jc w:val="center"/>
        <w:rPr>
          <w:b/>
          <w:sz w:val="28"/>
        </w:rPr>
      </w:pPr>
      <w:r>
        <w:rPr>
          <w:b/>
          <w:sz w:val="28"/>
        </w:rPr>
        <w:t>учебно-тренировочных сборов</w:t>
      </w:r>
      <w:r w:rsidR="004C4C78">
        <w:rPr>
          <w:b/>
          <w:sz w:val="28"/>
        </w:rPr>
        <w:t xml:space="preserve"> по ИНФОРМАТИКЕ</w:t>
      </w:r>
    </w:p>
    <w:p w:rsidR="004C4C78" w:rsidRDefault="00FF2617" w:rsidP="004C4C78">
      <w:pPr>
        <w:jc w:val="center"/>
        <w:rPr>
          <w:b/>
          <w:sz w:val="28"/>
        </w:rPr>
      </w:pPr>
      <w:r w:rsidRPr="003F5CCB">
        <w:rPr>
          <w:b/>
          <w:sz w:val="28"/>
        </w:rPr>
        <w:t>16</w:t>
      </w:r>
      <w:r w:rsidR="004C4C78">
        <w:rPr>
          <w:b/>
          <w:sz w:val="28"/>
        </w:rPr>
        <w:t xml:space="preserve"> </w:t>
      </w:r>
      <w:r w:rsidR="007A0A3E">
        <w:rPr>
          <w:b/>
          <w:sz w:val="28"/>
        </w:rPr>
        <w:t xml:space="preserve">ДЕКАБРЯ </w:t>
      </w:r>
      <w:r w:rsidR="004C4C78">
        <w:rPr>
          <w:b/>
          <w:sz w:val="28"/>
        </w:rPr>
        <w:t xml:space="preserve">по </w:t>
      </w:r>
      <w:r w:rsidR="0020304E" w:rsidRPr="003F5CCB">
        <w:rPr>
          <w:b/>
          <w:sz w:val="28"/>
        </w:rPr>
        <w:t xml:space="preserve">21 </w:t>
      </w:r>
      <w:r w:rsidR="007A0A3E">
        <w:rPr>
          <w:b/>
          <w:sz w:val="28"/>
        </w:rPr>
        <w:t>ДЕКАБРЯ</w:t>
      </w:r>
      <w:r w:rsidR="004C4C78">
        <w:rPr>
          <w:b/>
          <w:sz w:val="28"/>
        </w:rPr>
        <w:t xml:space="preserve"> 201</w:t>
      </w:r>
      <w:r w:rsidR="004C4C78" w:rsidRPr="003C44FC">
        <w:rPr>
          <w:b/>
          <w:sz w:val="28"/>
        </w:rPr>
        <w:t>3</w:t>
      </w:r>
      <w:r w:rsidR="004C4C78"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12331"/>
      </w:tblGrid>
      <w:tr w:rsidR="00F74D70" w:rsidTr="006906C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Default="00F74D70" w:rsidP="006906C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AE30AD" w:rsidRDefault="00F74D70" w:rsidP="006906C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0F2D06" w:rsidRDefault="00F74D70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Участники УТС - </w:t>
            </w:r>
            <w:proofErr w:type="spellStart"/>
            <w:r>
              <w:rPr>
                <w:b/>
                <w:bCs/>
              </w:rPr>
              <w:t>каб</w:t>
            </w:r>
            <w:proofErr w:type="spellEnd"/>
            <w:r>
              <w:rPr>
                <w:b/>
                <w:bCs/>
              </w:rPr>
              <w:t>. Информатики</w:t>
            </w:r>
          </w:p>
        </w:tc>
      </w:tr>
      <w:tr w:rsidR="004C4C78" w:rsidTr="006906CC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F74D70" w:rsidP="00F74D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  <w:r w:rsidR="004C4C78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>ДЕКАБРЯ</w:t>
            </w:r>
          </w:p>
        </w:tc>
      </w:tr>
      <w:tr w:rsidR="004C4C78" w:rsidTr="006906C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6906CC">
            <w:pPr>
              <w:jc w:val="center"/>
            </w:pPr>
            <w:r>
              <w:t xml:space="preserve"> (конференц-зал)</w:t>
            </w:r>
          </w:p>
        </w:tc>
      </w:tr>
      <w:tr w:rsidR="00867E86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67E86" w:rsidRDefault="00867E86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7E86" w:rsidRPr="00D27767" w:rsidRDefault="00867E86" w:rsidP="006906CC">
            <w:pPr>
              <w:jc w:val="center"/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="00C8225F">
              <w:rPr>
                <w:b/>
                <w:bCs/>
              </w:rPr>
              <w:t xml:space="preserve">задач </w:t>
            </w:r>
            <w:r w:rsidR="00D27767" w:rsidRPr="00D27767">
              <w:rPr>
                <w:b/>
                <w:bCs/>
              </w:rPr>
              <w:t>(</w:t>
            </w:r>
            <w:r w:rsidR="00C8225F">
              <w:rPr>
                <w:b/>
                <w:bCs/>
              </w:rPr>
              <w:t>подготовленных участниками УТС</w:t>
            </w:r>
            <w:r w:rsidR="00D27767" w:rsidRPr="00D27767">
              <w:rPr>
                <w:b/>
                <w:bCs/>
              </w:rPr>
              <w:t>)</w:t>
            </w:r>
          </w:p>
          <w:p w:rsidR="00867E86" w:rsidRPr="00E10ED3" w:rsidRDefault="00DF5790" w:rsidP="006906C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  <w:r w:rsidR="00DE553E" w:rsidRPr="00C8225F">
              <w:rPr>
                <w:i/>
                <w:iCs/>
              </w:rPr>
              <w:t xml:space="preserve"> </w:t>
            </w:r>
          </w:p>
          <w:p w:rsidR="00867E86" w:rsidRPr="00E10ED3" w:rsidRDefault="00867E86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3E1" w:rsidRDefault="00C8225F" w:rsidP="006906CC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="00B5608D"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 w:rsidR="00B5608D"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C8225F" w:rsidRDefault="00B5608D" w:rsidP="006906CC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других</w:t>
            </w:r>
            <w:r w:rsidR="00C8225F"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C8225F" w:rsidRPr="009D4B0C" w:rsidRDefault="00C8225F" w:rsidP="006906CC">
            <w:pPr>
              <w:jc w:val="center"/>
              <w:rPr>
                <w:i/>
                <w:iCs/>
                <w:sz w:val="20"/>
                <w:szCs w:val="20"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C8225F" w:rsidDel="0083054B" w:rsidRDefault="00C8225F" w:rsidP="006906CC">
            <w:pPr>
              <w:jc w:val="right"/>
              <w:rPr>
                <w:del w:id="0" w:author="admin" w:date="2013-12-18T17:15:00Z"/>
                <w:iCs/>
                <w:sz w:val="20"/>
                <w:szCs w:val="20"/>
              </w:rPr>
            </w:pPr>
          </w:p>
          <w:p w:rsidR="00C8225F" w:rsidRPr="00E10ED3" w:rsidRDefault="00C8225F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7345BE" w:rsidRDefault="00C8225F" w:rsidP="006906CC">
            <w:pPr>
              <w:jc w:val="right"/>
              <w:rPr>
                <w:i/>
                <w:iCs/>
              </w:rPr>
            </w:pPr>
          </w:p>
        </w:tc>
      </w:tr>
      <w:tr w:rsidR="00E2514C" w:rsidTr="001A445D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2514C" w:rsidRDefault="00E2514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4C" w:rsidRDefault="00E2514C" w:rsidP="006906C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E2514C" w:rsidRPr="000A27F0" w:rsidRDefault="00E2514C" w:rsidP="00E2514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E2514C" w:rsidRPr="00E10ED3" w:rsidRDefault="00E2514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C8225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8225F" w:rsidRDefault="00C8225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Default="00C8225F" w:rsidP="00C8225F">
            <w:pPr>
              <w:jc w:val="center"/>
              <w:rPr>
                <w:b/>
                <w:bCs/>
              </w:rPr>
            </w:pPr>
          </w:p>
          <w:p w:rsidR="00C8225F" w:rsidRDefault="00C8225F" w:rsidP="00C8225F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региональных</w:t>
            </w:r>
            <w:r w:rsidRPr="00DF5790">
              <w:rPr>
                <w:b/>
                <w:bCs/>
              </w:rPr>
              <w:t xml:space="preserve"> олимпиад других регионов</w:t>
            </w:r>
          </w:p>
          <w:p w:rsidR="00C8225F" w:rsidRPr="001736FE" w:rsidRDefault="00C8225F" w:rsidP="00C8225F">
            <w:pPr>
              <w:jc w:val="center"/>
            </w:pPr>
          </w:p>
          <w:p w:rsidR="00C8225F" w:rsidRPr="00C8225F" w:rsidRDefault="00C8225F" w:rsidP="006906C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C8225F" w:rsidRDefault="00C8225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C8225F" w:rsidRPr="004E7214" w:rsidRDefault="00C8225F" w:rsidP="006906C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6906C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4E7214" w:rsidRDefault="00C8225F" w:rsidP="006906CC">
            <w:pPr>
              <w:jc w:val="center"/>
            </w:pPr>
          </w:p>
        </w:tc>
      </w:tr>
      <w:tr w:rsidR="00C8225F" w:rsidTr="00CF37F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225F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C83033" w:rsidRDefault="00C8225F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>Разбор задач.</w:t>
            </w:r>
          </w:p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Лекция "Динамическое программирование </w:t>
            </w:r>
            <w:r w:rsidRPr="00C8225F">
              <w:rPr>
                <w:b/>
              </w:rPr>
              <w:t>по профилю</w:t>
            </w:r>
            <w:r>
              <w:rPr>
                <w:b/>
              </w:rPr>
              <w:t>"</w:t>
            </w:r>
            <w:r w:rsidRPr="00C8225F">
              <w:rPr>
                <w:b/>
              </w:rPr>
              <w:t xml:space="preserve">. </w:t>
            </w:r>
          </w:p>
          <w:p w:rsidR="00C8225F" w:rsidRPr="00C8225F" w:rsidRDefault="00C8225F" w:rsidP="00C8225F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4C4C78" w:rsidRPr="00FD03FD" w:rsidRDefault="00275971" w:rsidP="006906C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</w:tbl>
    <w:p w:rsidR="00275971" w:rsidRDefault="00275971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12331"/>
      </w:tblGrid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906CC" w:rsidTr="006906C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906CC" w:rsidRDefault="006906C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75971" w:rsidRDefault="00275971" w:rsidP="00275971">
            <w:pPr>
              <w:jc w:val="center"/>
            </w:pP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  <w:r w:rsidRPr="00275971">
              <w:rPr>
                <w:b/>
                <w:bCs/>
              </w:rPr>
              <w:t xml:space="preserve"> Использование для решения задач.</w:t>
            </w:r>
          </w:p>
          <w:p w:rsidR="006906CC" w:rsidRPr="00275971" w:rsidRDefault="00275971" w:rsidP="004B2E41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6906CC" w:rsidRPr="00716D65" w:rsidRDefault="006906C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DE553E" w:rsidRDefault="00275971" w:rsidP="00275971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275971" w:rsidRPr="00FD03FD" w:rsidRDefault="00275971" w:rsidP="00275971">
            <w:pPr>
              <w:jc w:val="center"/>
              <w:rPr>
                <w:i/>
                <w:iCs/>
              </w:rPr>
            </w:pPr>
            <w:del w:id="1" w:author="admin" w:date="2013-12-18T17:15:00Z">
              <w:r w:rsidDel="00F07613">
                <w:rPr>
                  <w:i/>
                  <w:iCs/>
                </w:rPr>
                <w:delText>Степулёнок Денис Олегович</w:delText>
              </w:r>
            </w:del>
            <w:proofErr w:type="spellStart"/>
            <w:ins w:id="2" w:author="admin" w:date="2013-12-18T17:15:00Z">
              <w:r w:rsidR="00F07613">
                <w:rPr>
                  <w:i/>
                  <w:iCs/>
                </w:rPr>
                <w:t>Бурсиан</w:t>
              </w:r>
              <w:proofErr w:type="spellEnd"/>
              <w:r w:rsidR="00F07613">
                <w:rPr>
                  <w:i/>
                  <w:iCs/>
                </w:rPr>
                <w:t xml:space="preserve"> Ольга Викторовна</w:t>
              </w:r>
            </w:ins>
            <w:r>
              <w:rPr>
                <w:i/>
                <w:iCs/>
              </w:rPr>
              <w:t xml:space="preserve">, </w:t>
            </w:r>
            <w:r w:rsidRPr="00FD03FD">
              <w:rPr>
                <w:i/>
                <w:iCs/>
              </w:rPr>
              <w:t>Кольцов Максим Алексеевич</w:t>
            </w:r>
          </w:p>
          <w:p w:rsidR="00DE553E" w:rsidRDefault="00DE553E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275971" w:rsidRPr="00D27767" w:rsidRDefault="00275971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DE553E" w:rsidRPr="00C27D32" w:rsidRDefault="00DE553E" w:rsidP="006906C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553E" w:rsidRPr="00C27D32" w:rsidRDefault="00DE553E" w:rsidP="006906CC">
            <w:pPr>
              <w:jc w:val="center"/>
            </w:pP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546D53" w:rsidRDefault="00DE553E" w:rsidP="006906C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19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F3EBC" w:rsidTr="00E96F46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F3EBC" w:rsidRDefault="006F3EB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Default="006F3EBC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6F3EBC" w:rsidRPr="00275971" w:rsidRDefault="006F3EBC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6F3EBC" w:rsidRPr="00935F47" w:rsidRDefault="006F3EBC" w:rsidP="006906C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6F3EBC" w:rsidRPr="00937378" w:rsidRDefault="006F3EBC" w:rsidP="006906C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  <w:rPr>
                <w:b/>
                <w:bCs/>
              </w:rPr>
            </w:pP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D27767" w:rsidRDefault="00275971" w:rsidP="00275971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75971" w:rsidRPr="00935F47" w:rsidRDefault="00275971" w:rsidP="00275971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275971" w:rsidRPr="00275971" w:rsidRDefault="00275971" w:rsidP="00275971">
            <w:pPr>
              <w:tabs>
                <w:tab w:val="left" w:pos="360"/>
              </w:tabs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87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C41F47" w:rsidP="006906C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20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75971" w:rsidRDefault="00275971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275971" w:rsidRPr="00275971" w:rsidRDefault="00275971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275971" w:rsidRPr="00716D65" w:rsidRDefault="00275971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1B4AFE" w:rsidRDefault="00275971" w:rsidP="006906CC">
            <w:pPr>
              <w:jc w:val="right"/>
              <w:rPr>
                <w:i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12179" w:rsidRDefault="00275971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5971" w:rsidRPr="00275971" w:rsidRDefault="00275971" w:rsidP="00275971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9A6B4F" w:rsidRPr="00716D65" w:rsidRDefault="009A6B4F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9A6B4F" w:rsidRPr="00AF5DBE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21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A6B4F" w:rsidRDefault="009A6B4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Default="009A6B4F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</w:t>
            </w:r>
          </w:p>
          <w:p w:rsidR="009A6B4F" w:rsidRPr="000A27F0" w:rsidRDefault="009A6B4F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</w:t>
            </w:r>
          </w:p>
          <w:p w:rsidR="009A6B4F" w:rsidRDefault="009A6B4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9A6B4F" w:rsidRPr="00E0582D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Pr="00212179" w:rsidRDefault="009A6B4F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Степулёнок Денис Олегович</w:t>
            </w:r>
          </w:p>
          <w:p w:rsidR="004C4C78" w:rsidRPr="0098286D" w:rsidRDefault="004C4C78" w:rsidP="006906C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D6789C">
      <w:pPr>
        <w:pPrChange w:id="3" w:author="Tulpina" w:date="2014-07-21T19:57:00Z">
          <w:pPr/>
        </w:pPrChange>
      </w:pPr>
      <w:bookmarkStart w:id="4" w:name="_GoBack"/>
      <w:bookmarkEnd w:id="4"/>
    </w:p>
    <w:sectPr w:rsidR="004C4C78" w:rsidSect="006906CC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ulpina">
    <w15:presenceInfo w15:providerId="None" w15:userId="Tulp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04E"/>
    <w:rsid w:val="00203FB6"/>
    <w:rsid w:val="00205567"/>
    <w:rsid w:val="0022760B"/>
    <w:rsid w:val="002356A6"/>
    <w:rsid w:val="00237CB9"/>
    <w:rsid w:val="0024071C"/>
    <w:rsid w:val="00243F8E"/>
    <w:rsid w:val="002516D6"/>
    <w:rsid w:val="002622A3"/>
    <w:rsid w:val="00275971"/>
    <w:rsid w:val="00292620"/>
    <w:rsid w:val="0029667A"/>
    <w:rsid w:val="002C232F"/>
    <w:rsid w:val="002C296E"/>
    <w:rsid w:val="002E4D6C"/>
    <w:rsid w:val="002F5FAE"/>
    <w:rsid w:val="00327D2F"/>
    <w:rsid w:val="00384AA3"/>
    <w:rsid w:val="00385852"/>
    <w:rsid w:val="00391CDB"/>
    <w:rsid w:val="003B60ED"/>
    <w:rsid w:val="003C0368"/>
    <w:rsid w:val="003F5CCB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341"/>
    <w:rsid w:val="00522521"/>
    <w:rsid w:val="00537C37"/>
    <w:rsid w:val="00546D53"/>
    <w:rsid w:val="00561443"/>
    <w:rsid w:val="005663E2"/>
    <w:rsid w:val="00573498"/>
    <w:rsid w:val="00583593"/>
    <w:rsid w:val="00593B1D"/>
    <w:rsid w:val="00593CF0"/>
    <w:rsid w:val="005A7745"/>
    <w:rsid w:val="005B7638"/>
    <w:rsid w:val="005D06D4"/>
    <w:rsid w:val="005D0B8C"/>
    <w:rsid w:val="005D0E7A"/>
    <w:rsid w:val="00604E92"/>
    <w:rsid w:val="00645B80"/>
    <w:rsid w:val="00647A4D"/>
    <w:rsid w:val="00661047"/>
    <w:rsid w:val="00662536"/>
    <w:rsid w:val="00677886"/>
    <w:rsid w:val="006906CC"/>
    <w:rsid w:val="006961F3"/>
    <w:rsid w:val="006B4119"/>
    <w:rsid w:val="006C28E8"/>
    <w:rsid w:val="006F3EBC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0A3E"/>
    <w:rsid w:val="007A5894"/>
    <w:rsid w:val="007B2210"/>
    <w:rsid w:val="007C177F"/>
    <w:rsid w:val="007D0F82"/>
    <w:rsid w:val="007D1CF9"/>
    <w:rsid w:val="00802AF0"/>
    <w:rsid w:val="00806B4E"/>
    <w:rsid w:val="00816AED"/>
    <w:rsid w:val="0082371F"/>
    <w:rsid w:val="0083054B"/>
    <w:rsid w:val="00831F02"/>
    <w:rsid w:val="00835CE0"/>
    <w:rsid w:val="00837626"/>
    <w:rsid w:val="00847219"/>
    <w:rsid w:val="008551F5"/>
    <w:rsid w:val="00860413"/>
    <w:rsid w:val="0086472C"/>
    <w:rsid w:val="00867E86"/>
    <w:rsid w:val="00876D03"/>
    <w:rsid w:val="008775CB"/>
    <w:rsid w:val="008823A6"/>
    <w:rsid w:val="008B151E"/>
    <w:rsid w:val="008B224B"/>
    <w:rsid w:val="008C3513"/>
    <w:rsid w:val="008F3C78"/>
    <w:rsid w:val="00914D97"/>
    <w:rsid w:val="009202AB"/>
    <w:rsid w:val="00922A76"/>
    <w:rsid w:val="009333FB"/>
    <w:rsid w:val="00954230"/>
    <w:rsid w:val="00966066"/>
    <w:rsid w:val="00971774"/>
    <w:rsid w:val="0098691D"/>
    <w:rsid w:val="009A4C94"/>
    <w:rsid w:val="009A6B4F"/>
    <w:rsid w:val="009E4755"/>
    <w:rsid w:val="00A01271"/>
    <w:rsid w:val="00A02215"/>
    <w:rsid w:val="00A14202"/>
    <w:rsid w:val="00A42C8B"/>
    <w:rsid w:val="00A51EAD"/>
    <w:rsid w:val="00A52146"/>
    <w:rsid w:val="00A70824"/>
    <w:rsid w:val="00A7783E"/>
    <w:rsid w:val="00A828CD"/>
    <w:rsid w:val="00A859E5"/>
    <w:rsid w:val="00AA50CB"/>
    <w:rsid w:val="00AE03E1"/>
    <w:rsid w:val="00AF5DB2"/>
    <w:rsid w:val="00AF5DBE"/>
    <w:rsid w:val="00B06D35"/>
    <w:rsid w:val="00B20BC9"/>
    <w:rsid w:val="00B5608D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41F47"/>
    <w:rsid w:val="00C65575"/>
    <w:rsid w:val="00C8225F"/>
    <w:rsid w:val="00C849F1"/>
    <w:rsid w:val="00C85E68"/>
    <w:rsid w:val="00CB62DA"/>
    <w:rsid w:val="00CB77B2"/>
    <w:rsid w:val="00CC5CF0"/>
    <w:rsid w:val="00CC5E4B"/>
    <w:rsid w:val="00CD0EF7"/>
    <w:rsid w:val="00CE0442"/>
    <w:rsid w:val="00CF0BF8"/>
    <w:rsid w:val="00CF4005"/>
    <w:rsid w:val="00CF7538"/>
    <w:rsid w:val="00D27767"/>
    <w:rsid w:val="00D30BF2"/>
    <w:rsid w:val="00D31168"/>
    <w:rsid w:val="00D37F13"/>
    <w:rsid w:val="00D6789C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DE553E"/>
    <w:rsid w:val="00DF5790"/>
    <w:rsid w:val="00E0582D"/>
    <w:rsid w:val="00E0771D"/>
    <w:rsid w:val="00E2514C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A4E40"/>
    <w:rsid w:val="00EC021E"/>
    <w:rsid w:val="00EE22B5"/>
    <w:rsid w:val="00EE2F77"/>
    <w:rsid w:val="00EF290F"/>
    <w:rsid w:val="00F04230"/>
    <w:rsid w:val="00F07613"/>
    <w:rsid w:val="00F613EE"/>
    <w:rsid w:val="00F65B09"/>
    <w:rsid w:val="00F74B74"/>
    <w:rsid w:val="00F74D70"/>
    <w:rsid w:val="00FA0FB4"/>
    <w:rsid w:val="00FC1A3C"/>
    <w:rsid w:val="00FC4F41"/>
    <w:rsid w:val="00FC5D52"/>
    <w:rsid w:val="00FC712A"/>
    <w:rsid w:val="00FF2617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F520F72-F4FB-4119-A94A-9B841C0F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Tulpina</cp:lastModifiedBy>
  <cp:revision>73</cp:revision>
  <cp:lastPrinted>2013-12-16T06:36:00Z</cp:lastPrinted>
  <dcterms:created xsi:type="dcterms:W3CDTF">2013-11-02T08:19:00Z</dcterms:created>
  <dcterms:modified xsi:type="dcterms:W3CDTF">2014-07-21T15:57:00Z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